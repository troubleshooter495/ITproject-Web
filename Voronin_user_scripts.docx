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Пользовательский сценарий</w:t>
      </w: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Теория </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Пользователь, нажав на соответствующую кнопку, перейдет на страницу с теорией, разделенные по разделам. Пользователь сможет переключаться между разделами теории нажимая на их названия.</w:t>
      </w:r>
    </w:p>
    <w:p>
      <w:pPr>
        <w:numPr>
          <w:ilvl w:val="0"/>
          <w:numId w:val="4"/>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Практика</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а) Игра нот</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Нажав на соответствующую кнопку пользователя перенесет на страницу с выбором режима: классический, пользовательский.</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В классическом режиме ноты будут играться при нажатии на кнопку, прослушивать один и тот же звук можно будет бесконечно много раз. Пользователю нужно будет нажать на ноту на клавиатуре(пианино), изображенной на экране, или выбрать из перечня нот. При неверном нажатии отобразится ответ. Нажав на кнопку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далее</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пользователь услышит новый звук, и все повторится.</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В пользовательском режиме появится страница, на которой пользователь сможет задать характеристики для режима: количество нот (сколько будет этапов выбора нот, при достижении заданного количества, пользователя перенесет обратно на страницу с выбором режима), какое количество раз он сможет слушать одну ноту. В соответствии с заданными настройками начнется угадывание нот.</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б) Угадать аккорд</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Если пользователь захочет попрактиковаться в определении на слух аккордов, то он, нажав на кнопку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угадать аккорд</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перейдет на страницу с выбором режима: классический, трезвучия, септаккорды, пользовательский.</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В классическом режиме пользователь сможет угадывать аккорды из трезвучий (и обращений) и септаккордов. Суть режима в том, что также, как и в выборе нот, прослушивать можно будет бесконечно много раз. Пользователю нужно будет выбрать из перечня возможных аккордов. При неверном нажатии отобразится ответ. Нажав на кнопку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далее</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пользователь услышит новый звук, и все повторится. </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В трезвучиях будет также, как и в классическом, только аккорд будет браться из трезвучий и их обращений.</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В септаккордах будет также, как и в классическом, только аккорд будет браться из септаккордов.</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В пользовательском режиме, пользователь увидит страницу, на которой он сможет задать стартовые настройки: количество проигрываемых аккордов, количество возможных прослушиваний одного аккорда, диапазон, на котором будут угадываться аккорды. Помимо этого, пользователь сможет отметить какие именно аккорды он захочет угадать и выбрать каким образом угадывать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выбирать на клавиатуре или из списка, или же выбирать из 4 предложенных. С заданными настройками начнется определение аккордов на слух.</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в) Тестирование</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Если пользователь захочет протестировать свои навыки, он может нажать на кнопку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тестирование</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чтобы перейти на страницу с тестированием. Далее будет приведен список тестирований на различные темы, а также комплексные тесты. В конце списка пользователь сможет нажать на кнопку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создать пользовательский тест</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чтобы создать свой тест с задаванием настроек.</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Выбрав тест на какую-нибудь тему, пользователь начнет прохождение. Отмечать правильный ответ он должен будет на клавиатуре пианино, которая будет отображена на экране. Прослушать звук можно будет лишь ограниченное количество раз. Правильный ответ не будет отображаться после выбора, чтобы не деморализовать пользователя. По окончанию заданий пользователь увидит свою статистику и набранный балл, а также сможет просмотреть свои ошибки.</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Если пользователь захочет создать свой тест, то нажав на соответствующую кнопку, его перенесет на страницу с выбором настроек, где он сможет выбрать, какое количество тестов на какую тему пользователь собирается добавить в свой тест. Помимо этого, будут такие же базовые настройки, как и в практике. Исходя из заданных настроек начнется тестирование. Во время решения правильный ответ не будет отображаться после выбора ответа, чтобы не деморализовать пользователя. По окончанию заданий пользователь увидит свою статистику и набранный балл, а также сможет просмотреть свои ошибки.</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